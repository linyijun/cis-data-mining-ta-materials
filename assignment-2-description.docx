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F80CD5" w14:textId="0D4C8B01" w:rsidR="00310FB5" w:rsidRPr="005755BB" w:rsidRDefault="00A90C02">
      <w:pPr>
        <w:pStyle w:val="Body"/>
        <w:spacing w:after="120"/>
        <w:jc w:val="center"/>
        <w:rPr>
          <w:color w:val="000000" w:themeColor="text1"/>
        </w:rPr>
      </w:pPr>
      <w:r w:rsidRPr="005755BB">
        <w:rPr>
          <w:color w:val="000000" w:themeColor="text1"/>
          <w:sz w:val="32"/>
          <w:szCs w:val="32"/>
        </w:rPr>
        <w:t>CIS Algorithm and Applications of Data Mining</w:t>
      </w:r>
    </w:p>
    <w:p w14:paraId="12C163B4" w14:textId="1FCB5296" w:rsidR="00310FB5" w:rsidRPr="005755BB" w:rsidDel="00A90C02" w:rsidRDefault="001B2611">
      <w:pPr>
        <w:pStyle w:val="Body"/>
        <w:spacing w:after="120"/>
        <w:jc w:val="center"/>
        <w:rPr>
          <w:del w:id="0" w:author="Yijun Lin" w:date="2021-02-12T21:23:00Z"/>
          <w:color w:val="000000" w:themeColor="text1"/>
        </w:rPr>
      </w:pPr>
      <w:r w:rsidRPr="005755BB">
        <w:rPr>
          <w:color w:val="000000" w:themeColor="text1"/>
          <w:sz w:val="28"/>
          <w:szCs w:val="28"/>
        </w:rPr>
        <w:t>Assignment 2</w:t>
      </w:r>
    </w:p>
    <w:p w14:paraId="201A9DF3" w14:textId="77777777" w:rsidR="00310FB5" w:rsidRPr="005755BB" w:rsidRDefault="00310FB5">
      <w:pPr>
        <w:pStyle w:val="Body"/>
        <w:spacing w:after="120"/>
        <w:jc w:val="both"/>
        <w:rPr>
          <w:color w:val="000000" w:themeColor="text1"/>
          <w:sz w:val="22"/>
          <w:szCs w:val="22"/>
        </w:rPr>
      </w:pPr>
    </w:p>
    <w:p w14:paraId="382A378A" w14:textId="77777777" w:rsidR="00310FB5" w:rsidRPr="005755BB" w:rsidRDefault="001B2611">
      <w:pPr>
        <w:pStyle w:val="Body"/>
        <w:spacing w:after="120"/>
        <w:jc w:val="both"/>
        <w:rPr>
          <w:b/>
          <w:bCs/>
          <w:color w:val="000000" w:themeColor="text1"/>
          <w:sz w:val="28"/>
          <w:szCs w:val="28"/>
        </w:rPr>
      </w:pPr>
      <w:r w:rsidRPr="005755BB">
        <w:rPr>
          <w:b/>
          <w:bCs/>
          <w:color w:val="000000" w:themeColor="text1"/>
          <w:sz w:val="28"/>
          <w:szCs w:val="28"/>
        </w:rPr>
        <w:t>1. Overview of the Assignment</w:t>
      </w:r>
    </w:p>
    <w:p w14:paraId="46A16ED1" w14:textId="7E8710F0" w:rsidR="00310FB5" w:rsidRPr="005755BB" w:rsidRDefault="001B2611">
      <w:pPr>
        <w:pStyle w:val="Body"/>
        <w:spacing w:after="120"/>
        <w:jc w:val="both"/>
        <w:rPr>
          <w:color w:val="000000" w:themeColor="text1"/>
          <w:sz w:val="22"/>
          <w:szCs w:val="22"/>
        </w:rPr>
      </w:pPr>
      <w:r w:rsidRPr="005755BB">
        <w:rPr>
          <w:color w:val="000000" w:themeColor="text1"/>
          <w:sz w:val="22"/>
          <w:szCs w:val="22"/>
        </w:rPr>
        <w:t xml:space="preserve">In this assignment, you will implement </w:t>
      </w:r>
      <w:proofErr w:type="spellStart"/>
      <w:r w:rsidR="00A90C02" w:rsidRPr="005755BB">
        <w:rPr>
          <w:b/>
          <w:bCs/>
          <w:color w:val="000000" w:themeColor="text1"/>
          <w:sz w:val="22"/>
          <w:szCs w:val="22"/>
        </w:rPr>
        <w:t>Apriori</w:t>
      </w:r>
      <w:proofErr w:type="spellEnd"/>
      <w:r w:rsidR="00A90C02" w:rsidRPr="005755BB">
        <w:rPr>
          <w:b/>
          <w:bCs/>
          <w:color w:val="000000" w:themeColor="text1"/>
          <w:sz w:val="22"/>
          <w:szCs w:val="22"/>
        </w:rPr>
        <w:t xml:space="preserve"> </w:t>
      </w:r>
      <w:r w:rsidRPr="005755BB">
        <w:rPr>
          <w:b/>
          <w:bCs/>
          <w:color w:val="000000" w:themeColor="text1"/>
          <w:sz w:val="22"/>
          <w:szCs w:val="22"/>
        </w:rPr>
        <w:t>algorithm</w:t>
      </w:r>
      <w:r w:rsidRPr="005755BB">
        <w:rPr>
          <w:color w:val="000000" w:themeColor="text1"/>
          <w:sz w:val="22"/>
          <w:szCs w:val="22"/>
        </w:rPr>
        <w:t xml:space="preserve"> using </w:t>
      </w:r>
      <w:r w:rsidRPr="005755BB">
        <w:rPr>
          <w:color w:val="000000" w:themeColor="text1"/>
          <w:sz w:val="22"/>
          <w:szCs w:val="22"/>
        </w:rPr>
        <w:t>Apache Spark Framework. You will develop a program to find frequent itemset</w:t>
      </w:r>
      <w:r w:rsidRPr="005755BB">
        <w:rPr>
          <w:color w:val="000000" w:themeColor="text1"/>
          <w:sz w:val="22"/>
          <w:szCs w:val="22"/>
        </w:rPr>
        <w:t xml:space="preserve"> in two datasets, one simulated dataset and one real-world dataset generated from Yelp dataset. The goal of this assignment is to apply the algorithms you have</w:t>
      </w:r>
      <w:r w:rsidRPr="005755BB">
        <w:rPr>
          <w:color w:val="000000" w:themeColor="text1"/>
          <w:sz w:val="22"/>
          <w:szCs w:val="22"/>
        </w:rPr>
        <w:t xml:space="preserve"> learned in class on large datasets more efficiently in a distributed environment.</w:t>
      </w:r>
    </w:p>
    <w:p w14:paraId="3A251EEB" w14:textId="77777777" w:rsidR="00310FB5" w:rsidRPr="005755BB" w:rsidRDefault="00310FB5">
      <w:pPr>
        <w:pStyle w:val="Body"/>
        <w:spacing w:after="120"/>
        <w:jc w:val="both"/>
        <w:rPr>
          <w:color w:val="000000" w:themeColor="text1"/>
          <w:sz w:val="22"/>
          <w:szCs w:val="22"/>
        </w:rPr>
      </w:pPr>
    </w:p>
    <w:p w14:paraId="3D1FF2CA" w14:textId="77777777" w:rsidR="00310FB5" w:rsidRPr="005755BB" w:rsidRDefault="001B2611">
      <w:pPr>
        <w:pStyle w:val="Body"/>
        <w:spacing w:after="120"/>
        <w:jc w:val="both"/>
        <w:rPr>
          <w:b/>
          <w:bCs/>
          <w:color w:val="000000" w:themeColor="text1"/>
          <w:sz w:val="28"/>
          <w:szCs w:val="28"/>
        </w:rPr>
      </w:pPr>
      <w:r w:rsidRPr="005755BB">
        <w:rPr>
          <w:b/>
          <w:bCs/>
          <w:color w:val="000000" w:themeColor="text1"/>
          <w:sz w:val="28"/>
          <w:szCs w:val="28"/>
        </w:rPr>
        <w:t>2. Requirements</w:t>
      </w:r>
    </w:p>
    <w:p w14:paraId="07DAC3B2" w14:textId="23FE76E2" w:rsidR="00310FB5" w:rsidRPr="005755BB" w:rsidRDefault="001B2611" w:rsidP="00D14621">
      <w:pPr>
        <w:pStyle w:val="Body"/>
        <w:spacing w:after="120"/>
        <w:jc w:val="both"/>
        <w:rPr>
          <w:color w:val="000000" w:themeColor="text1"/>
          <w:sz w:val="22"/>
          <w:szCs w:val="22"/>
        </w:rPr>
      </w:pPr>
      <w:r w:rsidRPr="005755BB">
        <w:rPr>
          <w:color w:val="000000" w:themeColor="text1"/>
          <w:sz w:val="22"/>
          <w:szCs w:val="22"/>
          <w:u w:color="FF0000"/>
        </w:rPr>
        <w:t xml:space="preserve">You must use </w:t>
      </w:r>
      <w:r w:rsidR="00D14621" w:rsidRPr="005755BB">
        <w:rPr>
          <w:color w:val="000000" w:themeColor="text1"/>
          <w:sz w:val="22"/>
          <w:szCs w:val="22"/>
          <w:u w:color="FF0000"/>
        </w:rPr>
        <w:t>Python 3.6</w:t>
      </w:r>
      <w:r w:rsidR="00D14621" w:rsidRPr="005755BB">
        <w:rPr>
          <w:color w:val="000000" w:themeColor="text1"/>
          <w:sz w:val="22"/>
          <w:szCs w:val="22"/>
          <w:u w:color="FF0000"/>
        </w:rPr>
        <w:t>+</w:t>
      </w:r>
      <w:r w:rsidR="00D14621" w:rsidRPr="005755BB">
        <w:rPr>
          <w:color w:val="000000" w:themeColor="text1"/>
          <w:sz w:val="22"/>
          <w:szCs w:val="22"/>
          <w:u w:color="FF0000"/>
        </w:rPr>
        <w:t xml:space="preserve"> and Spark 3.0</w:t>
      </w:r>
      <w:r w:rsidR="00D14621" w:rsidRPr="005755BB">
        <w:rPr>
          <w:color w:val="000000" w:themeColor="text1"/>
          <w:sz w:val="22"/>
          <w:szCs w:val="22"/>
          <w:u w:color="FF0000"/>
        </w:rPr>
        <w:t>+</w:t>
      </w:r>
      <w:r w:rsidR="00D14621" w:rsidRPr="005755BB">
        <w:rPr>
          <w:color w:val="000000" w:themeColor="text1"/>
          <w:sz w:val="22"/>
          <w:szCs w:val="22"/>
        </w:rPr>
        <w:t xml:space="preserve"> </w:t>
      </w:r>
      <w:r w:rsidRPr="005755BB">
        <w:rPr>
          <w:color w:val="000000" w:themeColor="text1"/>
          <w:sz w:val="22"/>
          <w:szCs w:val="22"/>
          <w:u w:color="FF0000"/>
        </w:rPr>
        <w:t xml:space="preserve">to implement all tasks. </w:t>
      </w:r>
      <w:r w:rsidRPr="005755BB">
        <w:rPr>
          <w:color w:val="000000" w:themeColor="text1"/>
          <w:sz w:val="22"/>
          <w:szCs w:val="22"/>
          <w:u w:color="000000"/>
        </w:rPr>
        <w:t xml:space="preserve"> </w:t>
      </w:r>
    </w:p>
    <w:p w14:paraId="6D18247D" w14:textId="2BDCE9E7" w:rsidR="00310FB5" w:rsidRPr="005755BB" w:rsidRDefault="00A90C02" w:rsidP="00D14621">
      <w:pPr>
        <w:pStyle w:val="Body"/>
        <w:spacing w:after="120"/>
        <w:jc w:val="both"/>
        <w:rPr>
          <w:color w:val="000000" w:themeColor="text1"/>
          <w:sz w:val="22"/>
          <w:szCs w:val="22"/>
        </w:rPr>
      </w:pPr>
      <w:r w:rsidRPr="005755BB">
        <w:rPr>
          <w:color w:val="000000" w:themeColor="text1"/>
          <w:sz w:val="22"/>
          <w:szCs w:val="22"/>
          <w:u w:color="000000"/>
        </w:rPr>
        <w:t>Y</w:t>
      </w:r>
      <w:r w:rsidR="001B2611" w:rsidRPr="005755BB">
        <w:rPr>
          <w:color w:val="000000" w:themeColor="text1"/>
          <w:sz w:val="22"/>
          <w:szCs w:val="22"/>
          <w:u w:color="000000"/>
        </w:rPr>
        <w:t>ou need to turn in</w:t>
      </w:r>
      <w:r w:rsidRPr="005755BB">
        <w:rPr>
          <w:color w:val="000000" w:themeColor="text1"/>
          <w:sz w:val="22"/>
          <w:szCs w:val="22"/>
          <w:u w:color="000000"/>
        </w:rPr>
        <w:t xml:space="preserve"> </w:t>
      </w:r>
      <w:r w:rsidRPr="005755BB">
        <w:rPr>
          <w:b/>
          <w:bCs/>
          <w:color w:val="000000" w:themeColor="text1"/>
          <w:sz w:val="22"/>
          <w:szCs w:val="22"/>
          <w:u w:color="000000"/>
        </w:rPr>
        <w:t>two</w:t>
      </w:r>
      <w:r w:rsidR="001B2611" w:rsidRPr="005755BB">
        <w:rPr>
          <w:b/>
          <w:bCs/>
          <w:color w:val="000000" w:themeColor="text1"/>
          <w:sz w:val="22"/>
          <w:szCs w:val="22"/>
          <w:u w:color="000000"/>
        </w:rPr>
        <w:t xml:space="preserve"> Pyth</w:t>
      </w:r>
      <w:r w:rsidR="001B2611" w:rsidRPr="005755BB">
        <w:rPr>
          <w:b/>
          <w:bCs/>
          <w:color w:val="000000" w:themeColor="text1"/>
          <w:sz w:val="22"/>
          <w:szCs w:val="22"/>
          <w:u w:color="000000"/>
        </w:rPr>
        <w:t>on scripts</w:t>
      </w:r>
      <w:r w:rsidR="001B2611" w:rsidRPr="005755BB">
        <w:rPr>
          <w:color w:val="000000" w:themeColor="text1"/>
          <w:sz w:val="22"/>
          <w:szCs w:val="22"/>
          <w:u w:color="000000"/>
        </w:rPr>
        <w:t>, named</w:t>
      </w:r>
      <w:r w:rsidR="001B2611" w:rsidRPr="005755BB">
        <w:rPr>
          <w:color w:val="000000" w:themeColor="text1"/>
          <w:sz w:val="22"/>
          <w:szCs w:val="22"/>
          <w:u w:color="000000"/>
        </w:rPr>
        <w:t xml:space="preserve"> (all lowercase): </w:t>
      </w:r>
      <w:r w:rsidRPr="005755BB">
        <w:rPr>
          <w:b/>
          <w:bCs/>
          <w:color w:val="000000" w:themeColor="text1"/>
          <w:sz w:val="22"/>
          <w:szCs w:val="22"/>
          <w:u w:color="000000"/>
        </w:rPr>
        <w:t>apriori</w:t>
      </w:r>
      <w:r w:rsidR="001B2611" w:rsidRPr="005755BB">
        <w:rPr>
          <w:b/>
          <w:bCs/>
          <w:color w:val="000000" w:themeColor="text1"/>
          <w:sz w:val="22"/>
          <w:szCs w:val="22"/>
          <w:u w:color="000000"/>
        </w:rPr>
        <w:t>.py</w:t>
      </w:r>
      <w:r w:rsidR="001B2611" w:rsidRPr="005755BB">
        <w:rPr>
          <w:b/>
          <w:bCs/>
          <w:color w:val="000000" w:themeColor="text1"/>
          <w:sz w:val="22"/>
          <w:szCs w:val="22"/>
          <w:u w:color="000000"/>
        </w:rPr>
        <w:t>, preprocess.py</w:t>
      </w:r>
    </w:p>
    <w:p w14:paraId="389A990D" w14:textId="77777777" w:rsidR="00310FB5" w:rsidRPr="005755BB" w:rsidRDefault="00310FB5" w:rsidP="00D14621">
      <w:pPr>
        <w:pStyle w:val="Body"/>
        <w:spacing w:after="120"/>
        <w:jc w:val="both"/>
        <w:rPr>
          <w:color w:val="000000" w:themeColor="text1"/>
          <w:sz w:val="22"/>
          <w:szCs w:val="22"/>
          <w:u w:color="FF0000"/>
        </w:rPr>
      </w:pPr>
    </w:p>
    <w:p w14:paraId="1DEE63F6" w14:textId="77777777" w:rsidR="00310FB5" w:rsidRPr="005755BB" w:rsidRDefault="001B2611">
      <w:pPr>
        <w:pStyle w:val="Body"/>
        <w:spacing w:after="120"/>
        <w:jc w:val="both"/>
        <w:rPr>
          <w:color w:val="000000" w:themeColor="text1"/>
        </w:rPr>
      </w:pPr>
      <w:r w:rsidRPr="005755BB">
        <w:rPr>
          <w:b/>
          <w:bCs/>
          <w:color w:val="000000" w:themeColor="text1"/>
          <w:sz w:val="28"/>
          <w:szCs w:val="28"/>
          <w:u w:color="000000"/>
          <w:lang w:val="it-IT"/>
        </w:rPr>
        <w:t xml:space="preserve">3. </w:t>
      </w:r>
      <w:proofErr w:type="spellStart"/>
      <w:r w:rsidRPr="005755BB">
        <w:rPr>
          <w:b/>
          <w:bCs/>
          <w:color w:val="000000" w:themeColor="text1"/>
          <w:sz w:val="28"/>
          <w:szCs w:val="28"/>
          <w:u w:color="000000"/>
          <w:lang w:val="it-IT"/>
        </w:rPr>
        <w:t>Datasets</w:t>
      </w:r>
      <w:proofErr w:type="spellEnd"/>
    </w:p>
    <w:p w14:paraId="6536DF68" w14:textId="3095F6B2" w:rsidR="00A90C02" w:rsidRPr="005755BB" w:rsidRDefault="00165726" w:rsidP="00165726">
      <w:pPr>
        <w:pStyle w:val="NormalWeb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will use one simulated dataset and one real-world dataset. </w:t>
      </w:r>
    </w:p>
    <w:p w14:paraId="3A5F0AA6" w14:textId="3974A7B1" w:rsidR="009D547C" w:rsidRPr="005755BB" w:rsidRDefault="00A90C02" w:rsidP="00165726">
      <w:pPr>
        <w:pStyle w:val="NormalWeb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For the simulated dataset, y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ou will build and test your </w:t>
      </w:r>
      <w:proofErr w:type="spellStart"/>
      <w:r w:rsidR="00D14621" w:rsidRPr="005755BB">
        <w:rPr>
          <w:rFonts w:ascii="Calibri" w:hAnsi="Calibri" w:cs="Calibri"/>
          <w:color w:val="000000" w:themeColor="text1"/>
          <w:sz w:val="22"/>
          <w:szCs w:val="22"/>
        </w:rPr>
        <w:t>Apriori</w:t>
      </w:r>
      <w:proofErr w:type="spellEnd"/>
      <w:r w:rsidR="00D14621" w:rsidRPr="005755BB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D1462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program 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with </w:t>
      </w:r>
      <w:r w:rsidR="009D547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small.csv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which is </w:t>
      </w:r>
      <w:r w:rsidR="00D1462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mainly </w:t>
      </w:r>
      <w:r w:rsidR="009D547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used for </w:t>
      </w:r>
      <w:r w:rsidR="00D1462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your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debug</w:t>
      </w:r>
      <w:r w:rsidR="009D547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ging</w:t>
      </w:r>
      <w:r w:rsidR="00D1462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period</w:t>
      </w:r>
      <w:r w:rsidR="009D547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</w:p>
    <w:p w14:paraId="3743B370" w14:textId="382A6CA4" w:rsidR="00310FB5" w:rsidRPr="005755BB" w:rsidRDefault="009D547C" w:rsidP="00165726">
      <w:pPr>
        <w:pStyle w:val="NormalWeb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For the real-word dataset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, you</w:t>
      </w:r>
      <w:r w:rsidR="00D00658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will first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generate a subset using </w:t>
      </w:r>
      <w:proofErr w:type="gramStart"/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business.json</w:t>
      </w:r>
      <w:proofErr w:type="gramEnd"/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review.json from the Yelp dataset (</w:t>
      </w:r>
      <w:r w:rsidRPr="005755BB">
        <w:rPr>
          <w:rStyle w:val="Hyperlink0"/>
          <w:rFonts w:ascii="Calibri" w:hAnsi="Calibri" w:cs="Calibri"/>
          <w:color w:val="000000" w:themeColor="text1"/>
          <w:sz w:val="22"/>
          <w:szCs w:val="22"/>
        </w:rPr>
        <w:t>https://drive.google.com/drive/folders/1q6A3s3MqqYmhkrEQQ_sq9JTj3CH27MKc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with </w:t>
      </w:r>
      <w:r w:rsidR="001B2611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the same </w:t>
      </w:r>
      <w:r w:rsidR="00D14621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CSV </w:t>
      </w:r>
      <w:r w:rsidR="001B2611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structure as the</w:t>
      </w:r>
      <w:r w:rsidR="001B2611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simulated data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,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i.e., 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first column is </w:t>
      </w:r>
      <w:proofErr w:type="spellStart"/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user_id</w:t>
      </w:r>
      <w:proofErr w:type="spellEnd"/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the second column is business_id. </w:t>
      </w:r>
      <w:r w:rsidR="00D00658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T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hen 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test your code with this real-world data.</w:t>
      </w:r>
    </w:p>
    <w:p w14:paraId="0F5A6454" w14:textId="77777777" w:rsidR="00310FB5" w:rsidRPr="005755BB" w:rsidRDefault="00310FB5" w:rsidP="00165726">
      <w:pPr>
        <w:pStyle w:val="NormalWeb"/>
        <w:spacing w:before="0" w:after="120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19C79441" w14:textId="77777777" w:rsidR="00310FB5" w:rsidRPr="005755BB" w:rsidRDefault="001B2611">
      <w:pPr>
        <w:pStyle w:val="NormalWeb"/>
        <w:spacing w:before="0" w:after="12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4. Tasks</w:t>
      </w:r>
    </w:p>
    <w:p w14:paraId="188F3BC3" w14:textId="4E96970F" w:rsidR="00310FB5" w:rsidRPr="005755BB" w:rsidRDefault="001B2611">
      <w:pPr>
        <w:pStyle w:val="NormalWeb"/>
        <w:spacing w:before="0"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 this assignment, you will implement the </w:t>
      </w:r>
      <w:proofErr w:type="spellStart"/>
      <w:r w:rsidR="009D547C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Apriori</w:t>
      </w:r>
      <w:proofErr w:type="spellEnd"/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algorithm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on top of Apache Spark Framework. You need to find 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all the 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frequent itemset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in any given input file</w:t>
      </w:r>
      <w:r w:rsidR="009D547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49F45984" w14:textId="77777777" w:rsidR="00310FB5" w:rsidRPr="005755BB" w:rsidRDefault="00310FB5">
      <w:pPr>
        <w:pStyle w:val="NormalWeb"/>
        <w:spacing w:before="0" w:after="120"/>
        <w:jc w:val="both"/>
        <w:rPr>
          <w:rFonts w:ascii="Calibri" w:eastAsia="Calibri" w:hAnsi="Calibri" w:cs="Calibri"/>
          <w:color w:val="000000" w:themeColor="text1"/>
        </w:rPr>
      </w:pPr>
    </w:p>
    <w:p w14:paraId="3E1B0734" w14:textId="7CF2A35B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</w:rPr>
        <w:t>4.1 Task 1: Simulated data</w:t>
      </w:r>
    </w:p>
    <w:p w14:paraId="6FE5C750" w14:textId="75089BF4" w:rsidR="00310FB5" w:rsidRPr="005755BB" w:rsidRDefault="001B2611">
      <w:pPr>
        <w:pStyle w:val="NormalWeb"/>
        <w:spacing w:before="0" w:after="120"/>
        <w:rPr>
          <w:rFonts w:ascii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task</w:t>
      </w:r>
      <w:r w:rsidR="00165726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, yo</w:t>
      </w:r>
      <w:r w:rsidR="00D1462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ur program will be tested with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two kinds of market-basket model.</w:t>
      </w:r>
    </w:p>
    <w:p w14:paraId="201BB551" w14:textId="5971BAED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Case 1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  <w:r w:rsidR="00D14621" w:rsidRPr="005755BB">
        <w:rPr>
          <w:rFonts w:ascii="Calibri" w:hAnsi="Calibri" w:cs="Calibri"/>
          <w:color w:val="000000" w:themeColor="text1"/>
        </w:rPr>
        <w:t xml:space="preserve">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You will calculate the combinations of 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frequent businesses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(as singletons, pairs, triples, etc.) that are qualified as frequent given a support threshold. </w:t>
      </w:r>
      <w:r w:rsidR="00D1462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That is to say, y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ou need to create a basket for each user co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ntaining the business ids reviewed by this user. If a business was reviewed more than once by a reviewer, we consider this product was rated only once. More specifically, the business ids within each basket are unique. The generated baskets are similar to:</w:t>
      </w:r>
    </w:p>
    <w:p w14:paraId="62079F51" w14:textId="77777777" w:rsidR="00310FB5" w:rsidRPr="005755BB" w:rsidRDefault="001B2611">
      <w:pPr>
        <w:pStyle w:val="NormalWeb"/>
        <w:spacing w:before="0" w:after="120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user1: [business11, business12, business13, ...]</w:t>
      </w:r>
    </w:p>
    <w:p w14:paraId="5977DDC9" w14:textId="77777777" w:rsidR="00310FB5" w:rsidRPr="005755BB" w:rsidRDefault="001B2611">
      <w:pPr>
        <w:pStyle w:val="NormalWeb"/>
        <w:spacing w:before="0" w:after="120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user2: [business21, business22, business23, ...] </w:t>
      </w:r>
    </w:p>
    <w:p w14:paraId="5F388CD1" w14:textId="2B3BF740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lastRenderedPageBreak/>
        <w:t>Case 2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  <w:r w:rsidR="00D14621" w:rsidRPr="005755BB">
        <w:rPr>
          <w:rFonts w:ascii="Calibri" w:hAnsi="Calibri" w:cs="Calibri"/>
          <w:color w:val="000000" w:themeColor="text1"/>
        </w:rPr>
        <w:t xml:space="preserve">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You will calculate the combinations of 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frequent users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(as singletons, pairs, triples, etc.)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that are qualified as frequent given a support threshold. You need to create a basket for each business containing the user ids that commented on this business. Similar to case 1, the user ids within each basket are unique. The generated baskets are simil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ar to:</w:t>
      </w:r>
    </w:p>
    <w:p w14:paraId="177F19C0" w14:textId="77777777" w:rsidR="00310FB5" w:rsidRPr="005755BB" w:rsidRDefault="001B2611">
      <w:pPr>
        <w:pStyle w:val="NormalWeb"/>
        <w:spacing w:before="0" w:after="120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business1: [user11, user12, user13, ...] </w:t>
      </w:r>
    </w:p>
    <w:p w14:paraId="020B9CD7" w14:textId="77777777" w:rsidR="00310FB5" w:rsidRPr="005755BB" w:rsidRDefault="001B2611">
      <w:pPr>
        <w:pStyle w:val="NormalWeb"/>
        <w:spacing w:before="0" w:after="120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business2: [user21, user22, user23, ...] </w:t>
      </w:r>
    </w:p>
    <w:p w14:paraId="37D0B318" w14:textId="77777777" w:rsidR="00310FB5" w:rsidRPr="005755BB" w:rsidRDefault="00310FB5">
      <w:pPr>
        <w:pStyle w:val="NormalWeb"/>
        <w:spacing w:before="0" w:after="120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2682671F" w14:textId="7E5C9A48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Output </w:t>
      </w:r>
      <w:r w:rsidR="00D00658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F</w:t>
      </w:r>
      <w:r w:rsidR="00165726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ile </w:t>
      </w:r>
      <w:r w:rsidR="00D00658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F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ormat:</w:t>
      </w:r>
    </w:p>
    <w:p w14:paraId="3E6321F2" w14:textId="1AAA9AC7" w:rsidR="00310FB5" w:rsidRPr="005755BB" w:rsidRDefault="001B2611" w:rsidP="0006775C">
      <w:pPr>
        <w:pStyle w:val="Heading5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For each line</w:t>
      </w:r>
      <w:r w:rsidR="0006775C" w:rsidRPr="005755BB">
        <w:rPr>
          <w:rFonts w:ascii="Calibri" w:eastAsia="Microsoft YaHei" w:hAnsi="Calibri" w:cs="Calibri"/>
          <w:color w:val="000000" w:themeColor="text1"/>
          <w:sz w:val="22"/>
          <w:szCs w:val="22"/>
        </w:rPr>
        <w:t>,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 should output the final frequent itemset</w:t>
      </w:r>
      <w:r w:rsidR="0006775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for </w:t>
      </w:r>
      <w:r w:rsidR="00D00658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every </w:t>
      </w:r>
      <w:r w:rsidR="0006775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itemset length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The printed itemset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must be sorted in 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lexicographical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order.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Here is an example of the output file:</w:t>
      </w:r>
    </w:p>
    <w:p w14:paraId="7C1A186D" w14:textId="77777777" w:rsidR="00310FB5" w:rsidRPr="005755BB" w:rsidRDefault="001B2611" w:rsidP="0006775C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</w:rPr>
      </w:pPr>
      <w:r w:rsidRPr="005755BB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59A182B9" wp14:editId="11F847AC">
            <wp:extent cx="5943597" cy="647131"/>
            <wp:effectExtent l="0" t="0" r="635" b="635"/>
            <wp:docPr id="1073741826" name="officeArt object" descr="../../../../../Downloads/image%20(1).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../../../../../Downloads/image%20(1).p" descr="../../../../../Downloads/image%20(1).p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67606"/>
                    <a:stretch/>
                  </pic:blipFill>
                  <pic:spPr bwMode="auto">
                    <a:xfrm>
                      <a:off x="0" y="0"/>
                      <a:ext cx="5943600" cy="64713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97853" w14:textId="77777777" w:rsidR="0006775C" w:rsidRPr="005755BB" w:rsidRDefault="0006775C" w:rsidP="0006775C">
      <w:pPr>
        <w:pStyle w:val="NormalWeb"/>
        <w:spacing w:before="0"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C8C38DF" w14:textId="4761DE99" w:rsidR="00310FB5" w:rsidRPr="005755BB" w:rsidRDefault="001B2611">
      <w:pPr>
        <w:pStyle w:val="NormalWeb"/>
        <w:spacing w:before="0" w:after="120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Execution</w:t>
      </w:r>
      <w:r w:rsidR="0006775C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Command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:</w:t>
      </w:r>
    </w:p>
    <w:p w14:paraId="07E85C19" w14:textId="06E4F1A6" w:rsidR="005755BB" w:rsidRPr="005755BB" w:rsidRDefault="005755BB" w:rsidP="005755BB">
      <w:pPr>
        <w:pStyle w:val="NormalWeb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python apriori.py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--</w:t>
      </w:r>
      <w:r>
        <w:rPr>
          <w:rFonts w:ascii="Calibri" w:eastAsia="Calibri" w:hAnsi="Calibri" w:cs="Calibri" w:hint="eastAsia"/>
          <w:color w:val="000000" w:themeColor="text1"/>
          <w:sz w:val="22"/>
          <w:szCs w:val="22"/>
        </w:rPr>
        <w:t>case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&lt;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C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ase number&gt;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--support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&lt;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upport&gt;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--input_file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&lt;Input file path&gt;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--output_file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&lt;Output file path&gt;</w:t>
      </w:r>
    </w:p>
    <w:p w14:paraId="7821F08A" w14:textId="1AA721BE" w:rsidR="005755BB" w:rsidRPr="005755BB" w:rsidRDefault="005755BB" w:rsidP="005755BB">
      <w:pPr>
        <w:pStyle w:val="NormalWeb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hAnsi="Calibri" w:cs="Calibri"/>
          <w:color w:val="000000" w:themeColor="text1"/>
          <w:sz w:val="22"/>
          <w:szCs w:val="22"/>
        </w:rPr>
        <w:t xml:space="preserve">Example: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python apriori.py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--</w:t>
      </w:r>
      <w:r>
        <w:rPr>
          <w:rFonts w:ascii="Calibri" w:eastAsia="Calibri" w:hAnsi="Calibri" w:cs="Calibri" w:hint="eastAsia"/>
          <w:color w:val="000000" w:themeColor="text1"/>
          <w:sz w:val="22"/>
          <w:szCs w:val="22"/>
        </w:rPr>
        <w:t>case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1 --support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9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--input_file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data.csv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--output_file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output.txt</w:t>
      </w:r>
    </w:p>
    <w:p w14:paraId="63F5D5F4" w14:textId="5A30FEA4" w:rsidR="00165726" w:rsidRPr="005755BB" w:rsidRDefault="00165726" w:rsidP="00165726">
      <w:pPr>
        <w:pStyle w:val="NormalWeb"/>
        <w:numPr>
          <w:ilvl w:val="0"/>
          <w:numId w:val="4"/>
        </w:numPr>
        <w:spacing w:before="0"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Case number: 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Integer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that specifies the case. 1 for Case1 and 2 for Case</w:t>
      </w:r>
      <w:r w:rsidR="00D00658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2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691DE840" w14:textId="2D249BEF" w:rsidR="00165726" w:rsidRPr="005755BB" w:rsidRDefault="00165726" w:rsidP="00165726">
      <w:pPr>
        <w:pStyle w:val="NormalWeb"/>
        <w:numPr>
          <w:ilvl w:val="0"/>
          <w:numId w:val="4"/>
        </w:numPr>
        <w:spacing w:before="0"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Support: 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Integer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that defines the minimum count to qualify as a frequent itemset.</w:t>
      </w:r>
    </w:p>
    <w:p w14:paraId="3B63CDB2" w14:textId="707EEDE6" w:rsidR="00165726" w:rsidRPr="005755BB" w:rsidRDefault="00165726" w:rsidP="00165726">
      <w:pPr>
        <w:pStyle w:val="NormalWeb"/>
        <w:numPr>
          <w:ilvl w:val="0"/>
          <w:numId w:val="4"/>
        </w:numPr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Input file path: This is the path to the input file including path, file name and extension.</w:t>
      </w:r>
    </w:p>
    <w:p w14:paraId="7ED6F576" w14:textId="507974BC" w:rsidR="00165726" w:rsidRPr="005755BB" w:rsidRDefault="00165726" w:rsidP="00165726">
      <w:pPr>
        <w:pStyle w:val="NormalWeb"/>
        <w:numPr>
          <w:ilvl w:val="0"/>
          <w:numId w:val="4"/>
        </w:numPr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Output file path: This is the path to the output file including path, file name and extension.</w:t>
      </w:r>
    </w:p>
    <w:p w14:paraId="73F3A660" w14:textId="77777777" w:rsidR="009D547C" w:rsidRPr="005755BB" w:rsidRDefault="009D547C" w:rsidP="009D547C">
      <w:pPr>
        <w:pStyle w:val="NormalWeb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2380AF7" w14:textId="38234B5D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b/>
          <w:bCs/>
          <w:color w:val="000000" w:themeColor="text1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</w:rPr>
        <w:t>4.2 Task 2: Yelp data</w:t>
      </w:r>
    </w:p>
    <w:p w14:paraId="7B096CE9" w14:textId="77777777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In task2, you will explore the Yelp dataset to find the frequent business sets (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only case 1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). You will jointly use the </w:t>
      </w:r>
      <w:proofErr w:type="gramStart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business.json</w:t>
      </w:r>
      <w:proofErr w:type="gramEnd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review.json to generate the input user-business CSV file yourselves.</w:t>
      </w:r>
    </w:p>
    <w:p w14:paraId="33A415EA" w14:textId="77777777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(1) Data preprocessing</w:t>
      </w:r>
    </w:p>
    <w:p w14:paraId="38E981CF" w14:textId="0371D385" w:rsidR="00310FB5" w:rsidRPr="005755BB" w:rsidRDefault="001B2611" w:rsidP="005755BB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You need to generate a samp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le dataset from </w:t>
      </w:r>
      <w:proofErr w:type="gramStart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business.json</w:t>
      </w:r>
      <w:proofErr w:type="gramEnd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review.json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with following steps:</w:t>
      </w:r>
    </w:p>
    <w:p w14:paraId="7125A6D5" w14:textId="38FCEE70" w:rsidR="00310FB5" w:rsidRPr="005755BB" w:rsidRDefault="001B2611" w:rsidP="005755BB">
      <w:pPr>
        <w:pStyle w:val="NormalWeb"/>
        <w:numPr>
          <w:ilvl w:val="0"/>
          <w:numId w:val="2"/>
        </w:numPr>
        <w:spacing w:before="0" w:after="1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state of the business you need is Nevada, i.e., filtering </w:t>
      </w:r>
      <w:r w:rsidR="005755BB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“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state</w:t>
      </w:r>
      <w:r w:rsidR="005755BB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”</w:t>
      </w:r>
      <w:r w:rsid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== </w:t>
      </w:r>
      <w:r w:rsidR="005755BB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“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NV</w:t>
      </w:r>
      <w:r w:rsidR="005755BB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”</w:t>
      </w:r>
    </w:p>
    <w:p w14:paraId="4C7E21E7" w14:textId="384B1BD3" w:rsidR="00310FB5" w:rsidRPr="005755BB" w:rsidRDefault="001B2611" w:rsidP="005755BB">
      <w:pPr>
        <w:pStyle w:val="NormalWeb"/>
        <w:numPr>
          <w:ilvl w:val="0"/>
          <w:numId w:val="2"/>
        </w:numPr>
        <w:spacing w:before="0" w:after="1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Select </w:t>
      </w:r>
      <w:proofErr w:type="spellStart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user_id</w:t>
      </w:r>
      <w:proofErr w:type="spellEnd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business_id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from </w:t>
      </w:r>
      <w:proofErr w:type="gramStart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review.json</w:t>
      </w:r>
      <w:proofErr w:type="gramEnd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whose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business_id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is from Nevada. Each line in the CSV file would be </w:t>
      </w:r>
      <w:r w:rsidR="005755BB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one pair of </w:t>
      </w:r>
      <w:r w:rsidR="005755BB" w:rsidRPr="005755BB">
        <w:rPr>
          <w:rFonts w:ascii="Calibri" w:eastAsia="Microsoft YaHei" w:hAnsi="Calibri" w:cs="Calibri"/>
          <w:color w:val="000000" w:themeColor="text1"/>
          <w:sz w:val="22"/>
          <w:szCs w:val="22"/>
        </w:rPr>
        <w:t>(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user_id1, business_id1</w:t>
      </w:r>
      <w:r w:rsidR="005755BB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</w:p>
    <w:p w14:paraId="1DE783BF" w14:textId="5F4623CE" w:rsidR="00310FB5" w:rsidRPr="005755BB" w:rsidRDefault="001B2611" w:rsidP="005755BB">
      <w:pPr>
        <w:pStyle w:val="NormalWeb"/>
        <w:numPr>
          <w:ilvl w:val="0"/>
          <w:numId w:val="2"/>
        </w:numPr>
        <w:spacing w:before="0" w:after="1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The header of CSV fil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e should be “</w:t>
      </w:r>
      <w:proofErr w:type="spellStart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user_</w:t>
      </w:r>
      <w:proofErr w:type="gramStart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id,business</w:t>
      </w:r>
      <w:proofErr w:type="gramEnd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_id</w:t>
      </w:r>
      <w:proofErr w:type="spellEnd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”</w:t>
      </w:r>
    </w:p>
    <w:p w14:paraId="1A1FCCA9" w14:textId="77777777" w:rsidR="00165726" w:rsidRPr="005755BB" w:rsidRDefault="001B2611" w:rsidP="005755BB">
      <w:pPr>
        <w:pStyle w:val="NormalWeb"/>
        <w:spacing w:before="0"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You need to save the dataset in CSV format. </w:t>
      </w:r>
      <w:r w:rsidR="0006775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The following f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igure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shows an example of the output file</w:t>
      </w:r>
    </w:p>
    <w:p w14:paraId="266EBBF2" w14:textId="471F8482" w:rsidR="00310FB5" w:rsidRPr="005755BB" w:rsidRDefault="00165726" w:rsidP="005755BB">
      <w:pPr>
        <w:pStyle w:val="NormalWeb"/>
        <w:spacing w:before="0" w:after="12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drawing>
          <wp:inline distT="0" distB="0" distL="0" distR="0" wp14:anchorId="1F2B4000" wp14:editId="2E723F54">
            <wp:extent cx="2515811" cy="546538"/>
            <wp:effectExtent l="0" t="0" r="0" b="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203" cy="5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0830" w14:textId="77777777" w:rsidR="009D547C" w:rsidRPr="005755BB" w:rsidRDefault="009D547C">
      <w:pPr>
        <w:pStyle w:val="NormalWeb"/>
        <w:spacing w:before="0" w:after="120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3421C9E5" w14:textId="2C2EAB65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(2) Apply </w:t>
      </w:r>
      <w:proofErr w:type="spellStart"/>
      <w:r w:rsidR="009D547C"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Apriori</w:t>
      </w:r>
      <w:proofErr w:type="spellEnd"/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algorithm</w:t>
      </w:r>
    </w:p>
    <w:p w14:paraId="0F4B2E16" w14:textId="06999E64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requirements for task 2 are similar to task 1. </w:t>
      </w:r>
      <w:r w:rsidR="005755BB">
        <w:rPr>
          <w:rFonts w:ascii="Calibri" w:eastAsia="Calibri" w:hAnsi="Calibri" w:cs="Calibri"/>
          <w:color w:val="000000" w:themeColor="text1"/>
          <w:sz w:val="22"/>
          <w:szCs w:val="22"/>
        </w:rPr>
        <w:t>Y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ou will test your implementa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tion with the large dataset you just generated.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You are asked to f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ind the frequent business sets (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only case 1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) from the file you just generated. The following are the steps you need to do:</w:t>
      </w:r>
    </w:p>
    <w:p w14:paraId="5233C371" w14:textId="11CD01D9" w:rsidR="00310FB5" w:rsidRPr="005755BB" w:rsidRDefault="001B2611">
      <w:pPr>
        <w:pStyle w:val="NormalWeb"/>
        <w:spacing w:before="0" w:after="120"/>
        <w:jc w:val="both"/>
        <w:rPr>
          <w:rFonts w:ascii="Calibri" w:eastAsia="Calibri" w:hAnsi="Calibri" w:cs="Calibri"/>
          <w:color w:val="000000" w:themeColor="text1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1. Read</w:t>
      </w:r>
      <w:r w:rsid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</w:t>
      </w:r>
      <w:r w:rsid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newly created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CSV file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and then build the case 1 market-basket model</w:t>
      </w:r>
    </w:p>
    <w:p w14:paraId="26DDA626" w14:textId="5E47B8D8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2. Find out qualified users who review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ed more than </w:t>
      </w:r>
      <w:r w:rsidRPr="005755BB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k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businesses. (</w:t>
      </w:r>
      <w:r w:rsidRPr="005755BB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k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is the filter threshold)</w:t>
      </w:r>
    </w:p>
    <w:p w14:paraId="203BC4BE" w14:textId="42079AB3" w:rsidR="00310FB5" w:rsidRPr="005755BB" w:rsidRDefault="001B2611">
      <w:pPr>
        <w:pStyle w:val="NormalWeb"/>
        <w:spacing w:before="0" w:after="120"/>
        <w:jc w:val="both"/>
        <w:rPr>
          <w:rFonts w:ascii="Calibri" w:eastAsia="Calibri" w:hAnsi="Calibri" w:cs="Calibri" w:hint="eastAsia"/>
          <w:color w:val="000000" w:themeColor="text1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3. Apply the </w:t>
      </w:r>
      <w:proofErr w:type="spellStart"/>
      <w:r w:rsidR="009D547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Apriori</w:t>
      </w:r>
      <w:proofErr w:type="spellEnd"/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algorithm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to </w:t>
      </w:r>
      <w:r w:rsidR="009D547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find all frequent itemset</w:t>
      </w:r>
    </w:p>
    <w:p w14:paraId="2FF764B2" w14:textId="77777777" w:rsidR="00310FB5" w:rsidRPr="005755BB" w:rsidRDefault="00310FB5">
      <w:pPr>
        <w:pStyle w:val="NormalWeb"/>
        <w:spacing w:before="0" w:after="120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4B706B99" w14:textId="77777777" w:rsidR="00310FB5" w:rsidRPr="005755BB" w:rsidRDefault="001B2611">
      <w:pPr>
        <w:pStyle w:val="NormalWeb"/>
        <w:spacing w:before="0" w:after="120"/>
        <w:jc w:val="both"/>
        <w:rPr>
          <w:rFonts w:ascii="Calibri" w:hAnsi="Calibri" w:cs="Calibri"/>
          <w:color w:val="000000" w:themeColor="text1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Output format:</w:t>
      </w:r>
    </w:p>
    <w:p w14:paraId="31C4FF55" w14:textId="38C6AD8E" w:rsidR="00310FB5" w:rsidRPr="005755BB" w:rsidRDefault="001B2611">
      <w:pPr>
        <w:pStyle w:val="NormalWeb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output file format is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same with task 1. </w:t>
      </w:r>
    </w:p>
    <w:p w14:paraId="6D843F09" w14:textId="77777777" w:rsidR="00310FB5" w:rsidRPr="005755BB" w:rsidRDefault="00310FB5">
      <w:pPr>
        <w:pStyle w:val="NormalWeb"/>
        <w:spacing w:before="0" w:after="120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6D0B4D51" w14:textId="77777777" w:rsidR="0006775C" w:rsidRPr="005755BB" w:rsidRDefault="0006775C" w:rsidP="0006775C">
      <w:pPr>
        <w:pStyle w:val="NormalWeb"/>
        <w:spacing w:before="0" w:after="120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Execution Command:</w:t>
      </w:r>
    </w:p>
    <w:p w14:paraId="63AF3A76" w14:textId="511D306B" w:rsidR="00310FB5" w:rsidRPr="005755BB" w:rsidRDefault="005755BB">
      <w:pPr>
        <w:pStyle w:val="NormalWeb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python apriori.py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--</w:t>
      </w:r>
      <w:proofErr w:type="spellStart"/>
      <w:r>
        <w:rPr>
          <w:rFonts w:ascii="Calibri" w:eastAsia="Calibri" w:hAnsi="Calibri" w:cs="Calibri"/>
          <w:color w:val="000000" w:themeColor="text1"/>
          <w:sz w:val="22"/>
          <w:szCs w:val="22"/>
        </w:rPr>
        <w:t>thre</w:t>
      </w:r>
      <w:proofErr w:type="spellEnd"/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&lt;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Filter threshold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&gt;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--support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&lt;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upport&gt;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--input_file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&lt;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Input file path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&gt;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-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-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output_file 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&lt;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Output file path</w:t>
      </w:r>
      <w:r w:rsidR="001B2611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&gt;</w:t>
      </w:r>
    </w:p>
    <w:p w14:paraId="5D0149AD" w14:textId="728094A9" w:rsidR="009D547C" w:rsidRPr="005755BB" w:rsidRDefault="009D547C" w:rsidP="009D547C">
      <w:pPr>
        <w:pStyle w:val="NormalWeb"/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hAnsi="Calibri" w:cs="Calibri"/>
          <w:color w:val="000000" w:themeColor="text1"/>
          <w:sz w:val="22"/>
          <w:szCs w:val="22"/>
        </w:rPr>
        <w:t xml:space="preserve">Example: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python </w:t>
      </w:r>
      <w:r w:rsidR="005755BB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apriori</w:t>
      </w:r>
      <w:r w:rsidR="0006775C"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.py </w:t>
      </w:r>
      <w:r w:rsidR="005755BB">
        <w:rPr>
          <w:rFonts w:ascii="Calibri" w:eastAsia="Calibri" w:hAnsi="Calibri" w:cs="Calibri"/>
          <w:color w:val="000000" w:themeColor="text1"/>
          <w:sz w:val="22"/>
          <w:szCs w:val="22"/>
        </w:rPr>
        <w:t>--</w:t>
      </w:r>
      <w:proofErr w:type="spellStart"/>
      <w:r w:rsidR="005755BB">
        <w:rPr>
          <w:rFonts w:ascii="Calibri" w:eastAsia="Calibri" w:hAnsi="Calibri" w:cs="Calibri"/>
          <w:color w:val="000000" w:themeColor="text1"/>
          <w:sz w:val="22"/>
          <w:szCs w:val="22"/>
        </w:rPr>
        <w:t>thre</w:t>
      </w:r>
      <w:proofErr w:type="spellEnd"/>
      <w:r w:rsid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70 --support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50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--input_file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data.csv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--output_file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output.txt</w:t>
      </w:r>
    </w:p>
    <w:p w14:paraId="75910004" w14:textId="0019C899" w:rsidR="00165726" w:rsidRPr="005755BB" w:rsidRDefault="00165726" w:rsidP="00165726">
      <w:pPr>
        <w:pStyle w:val="NormalWeb"/>
        <w:numPr>
          <w:ilvl w:val="0"/>
          <w:numId w:val="6"/>
        </w:numPr>
        <w:spacing w:before="0"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Filter threshold: 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Integer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that is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used to filter out qualified users</w:t>
      </w:r>
    </w:p>
    <w:p w14:paraId="56BA887F" w14:textId="146AFF55" w:rsidR="00165726" w:rsidRPr="005755BB" w:rsidRDefault="00165726" w:rsidP="00165726">
      <w:pPr>
        <w:pStyle w:val="NormalWeb"/>
        <w:numPr>
          <w:ilvl w:val="0"/>
          <w:numId w:val="6"/>
        </w:numPr>
        <w:spacing w:before="0" w:after="12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Support: </w:t>
      </w:r>
      <w:r w:rsidRPr="005755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Integer</w:t>
      </w: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that defines the minimum count to qualify as a frequent itemset.</w:t>
      </w:r>
    </w:p>
    <w:p w14:paraId="4D135178" w14:textId="67D20D6F" w:rsidR="00165726" w:rsidRPr="005755BB" w:rsidRDefault="00165726" w:rsidP="00165726">
      <w:pPr>
        <w:pStyle w:val="NormalWeb"/>
        <w:numPr>
          <w:ilvl w:val="0"/>
          <w:numId w:val="6"/>
        </w:numPr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Input file path: This is the path to the input file including path, file name and extension.</w:t>
      </w:r>
    </w:p>
    <w:p w14:paraId="7929408E" w14:textId="005A45F4" w:rsidR="00165726" w:rsidRPr="005755BB" w:rsidRDefault="00165726" w:rsidP="00165726">
      <w:pPr>
        <w:pStyle w:val="NormalWeb"/>
        <w:numPr>
          <w:ilvl w:val="0"/>
          <w:numId w:val="6"/>
        </w:numPr>
        <w:spacing w:before="0" w:after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755BB">
        <w:rPr>
          <w:rFonts w:ascii="Calibri" w:eastAsia="Calibri" w:hAnsi="Calibri" w:cs="Calibri"/>
          <w:color w:val="000000" w:themeColor="text1"/>
          <w:sz w:val="22"/>
          <w:szCs w:val="22"/>
        </w:rPr>
        <w:t>Output file path: This is the path to the output file including path, file name and extension.</w:t>
      </w:r>
    </w:p>
    <w:p w14:paraId="129C4D8E" w14:textId="15746431" w:rsidR="00310FB5" w:rsidRPr="005755BB" w:rsidRDefault="00310FB5">
      <w:pPr>
        <w:pStyle w:val="Body"/>
        <w:spacing w:after="120"/>
        <w:jc w:val="both"/>
        <w:rPr>
          <w:color w:val="000000" w:themeColor="text1"/>
          <w:sz w:val="22"/>
          <w:szCs w:val="22"/>
        </w:rPr>
      </w:pPr>
    </w:p>
    <w:sectPr w:rsidR="00310FB5" w:rsidRPr="005755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D5516" w14:textId="77777777" w:rsidR="001B2611" w:rsidRDefault="001B2611">
      <w:r>
        <w:separator/>
      </w:r>
    </w:p>
  </w:endnote>
  <w:endnote w:type="continuationSeparator" w:id="0">
    <w:p w14:paraId="2B70A056" w14:textId="77777777" w:rsidR="001B2611" w:rsidRDefault="001B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A0FF1" w14:textId="77777777" w:rsidR="00A90C02" w:rsidRDefault="00A90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AA757" w14:textId="77777777" w:rsidR="00310FB5" w:rsidRDefault="00310FB5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8B6A6" w14:textId="77777777" w:rsidR="00A90C02" w:rsidRDefault="00A90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511CC" w14:textId="77777777" w:rsidR="001B2611" w:rsidRDefault="001B2611">
      <w:r>
        <w:separator/>
      </w:r>
    </w:p>
  </w:footnote>
  <w:footnote w:type="continuationSeparator" w:id="0">
    <w:p w14:paraId="64DFD85C" w14:textId="77777777" w:rsidR="001B2611" w:rsidRDefault="001B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3737B" w14:textId="77777777" w:rsidR="00A90C02" w:rsidRDefault="00A90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60A7" w14:textId="77777777" w:rsidR="00310FB5" w:rsidRDefault="00310FB5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4A57E" w14:textId="77777777" w:rsidR="00A90C02" w:rsidRDefault="00A90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D7F16"/>
    <w:multiLevelType w:val="hybridMultilevel"/>
    <w:tmpl w:val="665EB724"/>
    <w:lvl w:ilvl="0" w:tplc="577C9002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05CEF"/>
    <w:multiLevelType w:val="hybridMultilevel"/>
    <w:tmpl w:val="06682F2C"/>
    <w:lvl w:ilvl="0" w:tplc="577C9002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0E540A"/>
    <w:multiLevelType w:val="hybridMultilevel"/>
    <w:tmpl w:val="24EE35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30426C"/>
    <w:multiLevelType w:val="hybridMultilevel"/>
    <w:tmpl w:val="BE94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2EE"/>
    <w:multiLevelType w:val="hybridMultilevel"/>
    <w:tmpl w:val="B55C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014A4"/>
    <w:multiLevelType w:val="hybridMultilevel"/>
    <w:tmpl w:val="9FE80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ijun Lin">
    <w15:presenceInfo w15:providerId="AD" w15:userId="S::yijunlin@usc.edu::9ea0b16f-ff27-44ad-9a0e-2a6b930239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FB5"/>
    <w:rsid w:val="0006775C"/>
    <w:rsid w:val="00165726"/>
    <w:rsid w:val="001B2611"/>
    <w:rsid w:val="00310FB5"/>
    <w:rsid w:val="005755BB"/>
    <w:rsid w:val="009D547C"/>
    <w:rsid w:val="00A90C02"/>
    <w:rsid w:val="00D00658"/>
    <w:rsid w:val="00D1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29110"/>
  <w15:docId w15:val="{AE8EED67-6557-AE44-B0DF-CF748399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7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7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7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77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A"/>
      <w:sz w:val="24"/>
      <w:szCs w:val="24"/>
      <w:u w:color="00000A"/>
    </w:rPr>
  </w:style>
  <w:style w:type="paragraph" w:styleId="NormalWeb">
    <w:name w:val="Normal (Web)"/>
    <w:pPr>
      <w:spacing w:before="280" w:after="280"/>
    </w:pPr>
    <w:rPr>
      <w:rFonts w:eastAsia="Arial Unicode MS" w:cs="Arial Unicode MS"/>
      <w:color w:val="00000A"/>
      <w:sz w:val="24"/>
      <w:szCs w:val="24"/>
      <w:u w:color="00000A"/>
    </w:r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customStyle="1" w:styleId="a">
    <w:name w:val="表格内容"/>
    <w:rPr>
      <w:rFonts w:ascii="Calibri" w:eastAsia="Calibri" w:hAnsi="Calibri" w:cs="Calibri"/>
      <w:color w:val="00000A"/>
      <w:sz w:val="24"/>
      <w:szCs w:val="24"/>
      <w:u w:color="00000A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90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C0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0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C02"/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677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677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677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6775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3622D3-5FBD-6A48-93F3-DC8C0890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Yijun Lin</cp:lastModifiedBy>
  <cp:revision>2</cp:revision>
  <dcterms:created xsi:type="dcterms:W3CDTF">2021-02-13T05:23:00Z</dcterms:created>
  <dcterms:modified xsi:type="dcterms:W3CDTF">2021-02-13T07:15:00Z</dcterms:modified>
</cp:coreProperties>
</file>